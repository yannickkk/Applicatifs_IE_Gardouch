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6EB6F" w14:textId="141CA391" w:rsidR="00BA2A30" w:rsidRDefault="009E0B08" w:rsidP="009E0B08">
      <w:pPr>
        <w:jc w:val="center"/>
        <w:rPr>
          <w:sz w:val="28"/>
          <w:szCs w:val="28"/>
          <w:u w:val="single"/>
        </w:rPr>
      </w:pPr>
      <w:r w:rsidRPr="009E0B08">
        <w:rPr>
          <w:sz w:val="28"/>
          <w:szCs w:val="28"/>
          <w:u w:val="single"/>
        </w:rPr>
        <w:t>TUTO UTILISATION D’ODK</w:t>
      </w:r>
    </w:p>
    <w:p w14:paraId="29BBBD6E" w14:textId="225EF0F1" w:rsidR="009E0B08" w:rsidRDefault="009E0B08" w:rsidP="009E0B08">
      <w:pPr>
        <w:jc w:val="center"/>
        <w:rPr>
          <w:sz w:val="28"/>
          <w:szCs w:val="28"/>
          <w:u w:val="single"/>
        </w:rPr>
      </w:pPr>
    </w:p>
    <w:p w14:paraId="2F4E0812" w14:textId="2795B64F" w:rsidR="009E0B08" w:rsidRDefault="009E0B08" w:rsidP="009E0B08">
      <w:r>
        <w:tab/>
        <w:t xml:space="preserve">ODK (open data kit) permet de créer des formulaires hors-ligne </w:t>
      </w:r>
      <w:r w:rsidR="00A47181">
        <w:t xml:space="preserve">pour collecter des données. Les soumissions aux formulaires s’effectuent via la tablette, et sont synchronisés lorsqu’une connexion internet est trouvée. </w:t>
      </w:r>
    </w:p>
    <w:p w14:paraId="357FC1F4" w14:textId="01406B89" w:rsidR="00A47181" w:rsidRDefault="00A47181" w:rsidP="009E0B08"/>
    <w:p w14:paraId="1F6A1B99" w14:textId="5A8D6203" w:rsidR="00A47181" w:rsidRDefault="00A47181" w:rsidP="009E0B08">
      <w:r w:rsidRPr="00A47181">
        <w:rPr>
          <w:u w:val="single"/>
        </w:rPr>
        <w:t>1</w:t>
      </w:r>
      <w:r w:rsidRPr="00A47181">
        <w:rPr>
          <w:u w:val="single"/>
          <w:vertAlign w:val="superscript"/>
        </w:rPr>
        <w:t>ère</w:t>
      </w:r>
      <w:r w:rsidRPr="00A47181">
        <w:rPr>
          <w:u w:val="single"/>
        </w:rPr>
        <w:t xml:space="preserve"> étape</w:t>
      </w:r>
      <w:r>
        <w:t xml:space="preserve"> : L’installation de ODK </w:t>
      </w:r>
      <w:proofErr w:type="spellStart"/>
      <w:r>
        <w:t>Collect</w:t>
      </w:r>
      <w:proofErr w:type="spellEnd"/>
      <w:r>
        <w:t xml:space="preserve"> </w:t>
      </w:r>
    </w:p>
    <w:p w14:paraId="7CF5F982" w14:textId="2876AE79" w:rsidR="00A47181" w:rsidRDefault="00A47181" w:rsidP="009E0B08">
      <w:r>
        <w:t xml:space="preserve">ODK </w:t>
      </w:r>
      <w:proofErr w:type="spellStart"/>
      <w:r>
        <w:t>Collect</w:t>
      </w:r>
      <w:proofErr w:type="spellEnd"/>
      <w:r>
        <w:t xml:space="preserve"> est l’application disponible sur le Google Play Store, qui génère et configure les formulaires. Il suffit d’avoir un compte Google pour la télécharger via le store, elle est gratuite. </w:t>
      </w:r>
    </w:p>
    <w:p w14:paraId="4765A3E1" w14:textId="547F7D0C" w:rsidR="00A47181" w:rsidRDefault="00A47181" w:rsidP="009E0B08">
      <w:r w:rsidRPr="00EE2C44">
        <w:rPr>
          <w:i/>
          <w:iCs/>
        </w:rPr>
        <w:t>Pour le téléchargement manuel</w:t>
      </w:r>
      <w:r>
        <w:t xml:space="preserve"> : </w:t>
      </w:r>
    </w:p>
    <w:p w14:paraId="406E77FF" w14:textId="7354254C" w:rsidR="00A47181" w:rsidRPr="00EE2C44" w:rsidRDefault="00A47181" w:rsidP="009E0B08">
      <w:pPr>
        <w:rPr>
          <w:rFonts w:cstheme="minorHAnsi"/>
          <w:color w:val="000000" w:themeColor="text1"/>
          <w:shd w:val="clear" w:color="auto" w:fill="FCFCFC"/>
        </w:rPr>
      </w:pPr>
      <w:r>
        <w:t xml:space="preserve">Attention, l’application n’est téléchargeable qu’à partir d’un appareil sous Android (ou un émulateur </w:t>
      </w:r>
      <w:proofErr w:type="spellStart"/>
      <w:r w:rsidRPr="00EE2C44">
        <w:t>android</w:t>
      </w:r>
      <w:proofErr w:type="spellEnd"/>
      <w:r w:rsidRPr="00EE2C44">
        <w:t xml:space="preserve">). Il faut aller dans les paramètres de sécurité de l’appareil, on s’assure que l’option « sources inconnues » est coché. A la suite de ça, ouvrir un navigateur web sur votre appareil, et </w:t>
      </w:r>
      <w:r w:rsidR="00EE2C44" w:rsidRPr="00EE2C44">
        <w:t xml:space="preserve">accéder à </w:t>
      </w:r>
      <w:hyperlink r:id="rId4" w:history="1">
        <w:r w:rsidR="00EE2C44" w:rsidRPr="00EE2C44">
          <w:rPr>
            <w:rStyle w:val="Lienhypertexte"/>
            <w:rFonts w:ascii="Georgia" w:hAnsi="Georgia"/>
            <w:color w:val="3091D1"/>
            <w:shd w:val="clear" w:color="auto" w:fill="FCFCFC"/>
          </w:rPr>
          <w:t>https://github.com/getodk/collect/releases/latest</w:t>
        </w:r>
      </w:hyperlink>
      <w:r w:rsidR="00EE2C44" w:rsidRPr="00EE2C44">
        <w:t xml:space="preserve">, puis télécharger APK ODK </w:t>
      </w:r>
      <w:proofErr w:type="spellStart"/>
      <w:r w:rsidR="00EE2C44" w:rsidRPr="00EE2C44">
        <w:t>Collect</w:t>
      </w:r>
      <w:proofErr w:type="spellEnd"/>
      <w:r w:rsidR="00EE2C44" w:rsidRPr="00EE2C44">
        <w:t xml:space="preserve">. Sélectionnez </w:t>
      </w:r>
      <w:proofErr w:type="spellStart"/>
      <w:r w:rsidR="00EE2C44" w:rsidRPr="00EE2C44">
        <w:rPr>
          <w:rFonts w:ascii="Georgia" w:hAnsi="Georgia"/>
          <w:color w:val="404040"/>
          <w:shd w:val="clear" w:color="auto" w:fill="FCFCFC"/>
        </w:rPr>
        <w:t>ODK_Collect_</w:t>
      </w:r>
      <w:proofErr w:type="gramStart"/>
      <w:r w:rsidR="00EE2C44" w:rsidRPr="00EE2C44">
        <w:rPr>
          <w:rFonts w:ascii="Georgia" w:hAnsi="Georgia"/>
          <w:color w:val="404040"/>
          <w:shd w:val="clear" w:color="auto" w:fill="FCFCFC"/>
        </w:rPr>
        <w:t>vN.NNapk</w:t>
      </w:r>
      <w:proofErr w:type="spellEnd"/>
      <w:proofErr w:type="gramEnd"/>
      <w:r w:rsidR="00EE2C44" w:rsidRPr="00EE2C44">
        <w:t xml:space="preserve"> pour télécharger le fichier. Attention, sur certains appareils plus récents, </w:t>
      </w:r>
      <w:r w:rsidR="00EE2C44" w:rsidRPr="00EE2C44">
        <w:rPr>
          <w:rFonts w:cstheme="minorHAnsi"/>
        </w:rPr>
        <w:t xml:space="preserve">il </w:t>
      </w:r>
      <w:r w:rsidR="00EE2C44" w:rsidRPr="00EE2C44">
        <w:rPr>
          <w:rFonts w:cstheme="minorHAnsi"/>
          <w:color w:val="000000" w:themeColor="text1"/>
        </w:rPr>
        <w:t>faudra a</w:t>
      </w:r>
      <w:r w:rsidR="00EE2C44" w:rsidRPr="00EE2C44">
        <w:rPr>
          <w:rFonts w:cstheme="minorHAnsi"/>
          <w:color w:val="000000" w:themeColor="text1"/>
          <w:shd w:val="clear" w:color="auto" w:fill="FCFCFC"/>
        </w:rPr>
        <w:t>ller dans la liste de téléchargement, renommer le fichier pour restaurer l'extension .</w:t>
      </w:r>
      <w:proofErr w:type="spellStart"/>
      <w:r w:rsidR="00EE2C44" w:rsidRPr="00EE2C44">
        <w:rPr>
          <w:rFonts w:cstheme="minorHAnsi"/>
          <w:color w:val="000000" w:themeColor="text1"/>
          <w:shd w:val="clear" w:color="auto" w:fill="FCFCFC"/>
        </w:rPr>
        <w:t>apk</w:t>
      </w:r>
      <w:proofErr w:type="spellEnd"/>
      <w:r w:rsidR="00EE2C44" w:rsidRPr="00EE2C44">
        <w:rPr>
          <w:rFonts w:cstheme="minorHAnsi"/>
          <w:color w:val="000000" w:themeColor="text1"/>
          <w:shd w:val="clear" w:color="auto" w:fill="FCFCFC"/>
        </w:rPr>
        <w:t xml:space="preserve"> (l'extension aura été renommée </w:t>
      </w:r>
      <w:proofErr w:type="gramStart"/>
      <w:r w:rsidR="00EE2C44" w:rsidRPr="00EE2C44">
        <w:rPr>
          <w:rFonts w:cstheme="minorHAnsi"/>
          <w:color w:val="000000" w:themeColor="text1"/>
          <w:shd w:val="clear" w:color="auto" w:fill="FCFCFC"/>
        </w:rPr>
        <w:t>en .man</w:t>
      </w:r>
      <w:proofErr w:type="gramEnd"/>
      <w:r w:rsidR="00EE2C44" w:rsidRPr="00EE2C44">
        <w:rPr>
          <w:rFonts w:cstheme="minorHAnsi"/>
          <w:color w:val="000000" w:themeColor="text1"/>
          <w:shd w:val="clear" w:color="auto" w:fill="FCFCFC"/>
        </w:rPr>
        <w:t xml:space="preserve"> pendant le processus de téléchargement), puis cliquer dessus pour l'installer.</w:t>
      </w:r>
    </w:p>
    <w:p w14:paraId="7E27CB71" w14:textId="57B4B18C" w:rsidR="00EE2C44" w:rsidRPr="00EE2C44" w:rsidRDefault="00EE2C44" w:rsidP="009E0B08">
      <w:pPr>
        <w:rPr>
          <w:rFonts w:cstheme="minorHAnsi"/>
          <w:color w:val="000000" w:themeColor="text1"/>
          <w:shd w:val="clear" w:color="auto" w:fill="FCFCFC"/>
        </w:rPr>
      </w:pPr>
    </w:p>
    <w:p w14:paraId="4A0C3FAB" w14:textId="05AA1DA6" w:rsidR="00EE2C44" w:rsidRPr="00EE2C44" w:rsidRDefault="00EE2C44" w:rsidP="009E0B08">
      <w:pPr>
        <w:rPr>
          <w:rFonts w:cstheme="minorHAnsi"/>
          <w:color w:val="000000" w:themeColor="text1"/>
          <w:shd w:val="clear" w:color="auto" w:fill="FCFCFC"/>
        </w:rPr>
      </w:pPr>
      <w:r w:rsidRPr="00EE2C44">
        <w:rPr>
          <w:rFonts w:cstheme="minorHAnsi"/>
          <w:color w:val="000000" w:themeColor="text1"/>
          <w:u w:val="single"/>
          <w:shd w:val="clear" w:color="auto" w:fill="FCFCFC"/>
        </w:rPr>
        <w:t>2</w:t>
      </w:r>
      <w:r w:rsidRPr="00EE2C44">
        <w:rPr>
          <w:rFonts w:cstheme="minorHAnsi"/>
          <w:color w:val="000000" w:themeColor="text1"/>
          <w:u w:val="single"/>
          <w:shd w:val="clear" w:color="auto" w:fill="FCFCFC"/>
          <w:vertAlign w:val="superscript"/>
        </w:rPr>
        <w:t>ème</w:t>
      </w:r>
      <w:r w:rsidRPr="00EE2C44">
        <w:rPr>
          <w:rFonts w:cstheme="minorHAnsi"/>
          <w:color w:val="000000" w:themeColor="text1"/>
          <w:u w:val="single"/>
          <w:shd w:val="clear" w:color="auto" w:fill="FCFCFC"/>
        </w:rPr>
        <w:t xml:space="preserve"> étape</w:t>
      </w:r>
      <w:r w:rsidRPr="00EE2C44">
        <w:rPr>
          <w:rFonts w:cstheme="minorHAnsi"/>
          <w:color w:val="000000" w:themeColor="text1"/>
          <w:shd w:val="clear" w:color="auto" w:fill="FCFCFC"/>
        </w:rPr>
        <w:t> : Création d’un formulaire</w:t>
      </w:r>
    </w:p>
    <w:p w14:paraId="23A07CB2" w14:textId="77777777" w:rsidR="009A0C9F" w:rsidRDefault="00EE2C44" w:rsidP="009E0B08">
      <w:pPr>
        <w:rPr>
          <w:rFonts w:cstheme="minorHAnsi"/>
          <w:color w:val="000000" w:themeColor="text1"/>
          <w:shd w:val="clear" w:color="auto" w:fill="FCFCFC"/>
        </w:rPr>
      </w:pPr>
      <w:r w:rsidRPr="00EE2C44">
        <w:rPr>
          <w:rFonts w:cstheme="minorHAnsi"/>
          <w:color w:val="000000" w:themeColor="text1"/>
          <w:shd w:val="clear" w:color="auto" w:fill="FCFCFC"/>
        </w:rPr>
        <w:t>Les formulaires pris en charge par ODK sont des documents XML</w:t>
      </w:r>
      <w:r>
        <w:rPr>
          <w:rFonts w:cstheme="minorHAnsi"/>
          <w:color w:val="000000" w:themeColor="text1"/>
          <w:shd w:val="clear" w:color="auto" w:fill="FCFCFC"/>
        </w:rPr>
        <w:t xml:space="preserve"> </w:t>
      </w:r>
      <w:r w:rsidR="009A0C9F">
        <w:rPr>
          <w:rFonts w:cstheme="minorHAnsi"/>
          <w:color w:val="000000" w:themeColor="text1"/>
          <w:shd w:val="clear" w:color="auto" w:fill="FCFCFC"/>
        </w:rPr>
        <w:t xml:space="preserve">répondant </w:t>
      </w:r>
      <w:r>
        <w:rPr>
          <w:rFonts w:cstheme="minorHAnsi"/>
          <w:color w:val="000000" w:themeColor="text1"/>
          <w:shd w:val="clear" w:color="auto" w:fill="FCFCFC"/>
        </w:rPr>
        <w:t xml:space="preserve">aux normes W3C </w:t>
      </w:r>
      <w:proofErr w:type="spellStart"/>
      <w:r>
        <w:rPr>
          <w:rFonts w:cstheme="minorHAnsi"/>
          <w:color w:val="000000" w:themeColor="text1"/>
          <w:shd w:val="clear" w:color="auto" w:fill="FCFCFC"/>
        </w:rPr>
        <w:t>XForms</w:t>
      </w:r>
      <w:proofErr w:type="spellEnd"/>
      <w:r>
        <w:rPr>
          <w:rFonts w:cstheme="minorHAnsi"/>
          <w:color w:val="000000" w:themeColor="text1"/>
          <w:shd w:val="clear" w:color="auto" w:fill="FCFCFC"/>
        </w:rPr>
        <w:t xml:space="preserve">. Ces XLS Forms peuvent être générés via Excel, suivant certaines </w:t>
      </w:r>
      <w:r w:rsidR="009A0C9F">
        <w:rPr>
          <w:rFonts w:cstheme="minorHAnsi"/>
          <w:color w:val="000000" w:themeColor="text1"/>
          <w:shd w:val="clear" w:color="auto" w:fill="FCFCFC"/>
        </w:rPr>
        <w:t>règles</w:t>
      </w:r>
      <w:r>
        <w:rPr>
          <w:rFonts w:cstheme="minorHAnsi"/>
          <w:color w:val="000000" w:themeColor="text1"/>
          <w:shd w:val="clear" w:color="auto" w:fill="FCFCFC"/>
        </w:rPr>
        <w:t xml:space="preserve">. </w:t>
      </w:r>
      <w:commentRangeStart w:id="0"/>
      <w:r>
        <w:rPr>
          <w:rFonts w:cstheme="minorHAnsi"/>
          <w:color w:val="000000" w:themeColor="text1"/>
          <w:shd w:val="clear" w:color="auto" w:fill="FCFCFC"/>
        </w:rPr>
        <w:t xml:space="preserve">Il contient deux </w:t>
      </w:r>
      <w:proofErr w:type="spellStart"/>
      <w:r>
        <w:rPr>
          <w:rFonts w:cstheme="minorHAnsi"/>
          <w:color w:val="000000" w:themeColor="text1"/>
          <w:shd w:val="clear" w:color="auto" w:fill="FCFCFC"/>
        </w:rPr>
        <w:t>sheets</w:t>
      </w:r>
      <w:commentRangeEnd w:id="0"/>
      <w:proofErr w:type="spellEnd"/>
      <w:r w:rsidR="00F26BC4">
        <w:rPr>
          <w:rStyle w:val="Marquedecommentaire"/>
        </w:rPr>
        <w:commentReference w:id="0"/>
      </w:r>
      <w:r>
        <w:rPr>
          <w:rFonts w:cstheme="minorHAnsi"/>
          <w:color w:val="000000" w:themeColor="text1"/>
          <w:shd w:val="clear" w:color="auto" w:fill="FCFCFC"/>
        </w:rPr>
        <w:t xml:space="preserve"> : le </w:t>
      </w:r>
      <w:proofErr w:type="spellStart"/>
      <w:r>
        <w:rPr>
          <w:rFonts w:cstheme="minorHAnsi"/>
          <w:color w:val="000000" w:themeColor="text1"/>
          <w:shd w:val="clear" w:color="auto" w:fill="FCFCFC"/>
        </w:rPr>
        <w:t>survey</w:t>
      </w:r>
      <w:proofErr w:type="spellEnd"/>
      <w:r>
        <w:rPr>
          <w:rFonts w:cstheme="minorHAnsi"/>
          <w:color w:val="000000" w:themeColor="text1"/>
          <w:shd w:val="clear" w:color="auto" w:fill="FCFCFC"/>
        </w:rPr>
        <w:t xml:space="preserve"> </w:t>
      </w:r>
      <w:proofErr w:type="spellStart"/>
      <w:r>
        <w:rPr>
          <w:rFonts w:cstheme="minorHAnsi"/>
          <w:color w:val="000000" w:themeColor="text1"/>
          <w:shd w:val="clear" w:color="auto" w:fill="FCFCFC"/>
        </w:rPr>
        <w:t>worksheet</w:t>
      </w:r>
      <w:proofErr w:type="spellEnd"/>
      <w:r>
        <w:rPr>
          <w:rFonts w:cstheme="minorHAnsi"/>
          <w:color w:val="000000" w:themeColor="text1"/>
          <w:shd w:val="clear" w:color="auto" w:fill="FCFCFC"/>
        </w:rPr>
        <w:t xml:space="preserve"> et le </w:t>
      </w:r>
      <w:proofErr w:type="spellStart"/>
      <w:r>
        <w:rPr>
          <w:rFonts w:cstheme="minorHAnsi"/>
          <w:color w:val="000000" w:themeColor="text1"/>
          <w:shd w:val="clear" w:color="auto" w:fill="FCFCFC"/>
        </w:rPr>
        <w:t>choices</w:t>
      </w:r>
      <w:proofErr w:type="spellEnd"/>
      <w:r>
        <w:rPr>
          <w:rFonts w:cstheme="minorHAnsi"/>
          <w:color w:val="000000" w:themeColor="text1"/>
          <w:shd w:val="clear" w:color="auto" w:fill="FCFCFC"/>
        </w:rPr>
        <w:t xml:space="preserve"> </w:t>
      </w:r>
      <w:proofErr w:type="spellStart"/>
      <w:r>
        <w:rPr>
          <w:rFonts w:cstheme="minorHAnsi"/>
          <w:color w:val="000000" w:themeColor="text1"/>
          <w:shd w:val="clear" w:color="auto" w:fill="FCFCFC"/>
        </w:rPr>
        <w:t>worksheet</w:t>
      </w:r>
      <w:proofErr w:type="spellEnd"/>
      <w:r>
        <w:rPr>
          <w:rFonts w:cstheme="minorHAnsi"/>
          <w:color w:val="000000" w:themeColor="text1"/>
          <w:shd w:val="clear" w:color="auto" w:fill="FCFCFC"/>
        </w:rPr>
        <w:t>.</w:t>
      </w:r>
    </w:p>
    <w:p w14:paraId="0C050DDE" w14:textId="0BC365AC" w:rsidR="00EE2C44" w:rsidRDefault="009A0C9F" w:rsidP="009E0B08">
      <w:pPr>
        <w:rPr>
          <w:rFonts w:cstheme="minorHAnsi"/>
          <w:color w:val="000000" w:themeColor="text1"/>
          <w:shd w:val="clear" w:color="auto" w:fill="FCFCFC"/>
        </w:rPr>
      </w:pPr>
      <w:r>
        <w:rPr>
          <w:rFonts w:cstheme="minorHAnsi"/>
          <w:color w:val="000000" w:themeColor="text1"/>
          <w:shd w:val="clear" w:color="auto" w:fill="FCFCFC"/>
        </w:rPr>
        <w:t xml:space="preserve">Le </w:t>
      </w:r>
      <w:proofErr w:type="spellStart"/>
      <w:r>
        <w:rPr>
          <w:rFonts w:cstheme="minorHAnsi"/>
          <w:color w:val="000000" w:themeColor="text1"/>
          <w:shd w:val="clear" w:color="auto" w:fill="FCFCFC"/>
        </w:rPr>
        <w:t>survey</w:t>
      </w:r>
      <w:proofErr w:type="spellEnd"/>
      <w:r>
        <w:rPr>
          <w:rFonts w:cstheme="minorHAnsi"/>
          <w:color w:val="000000" w:themeColor="text1"/>
          <w:shd w:val="clear" w:color="auto" w:fill="FCFCFC"/>
        </w:rPr>
        <w:t xml:space="preserve"> </w:t>
      </w:r>
      <w:proofErr w:type="spellStart"/>
      <w:r>
        <w:rPr>
          <w:rFonts w:cstheme="minorHAnsi"/>
          <w:color w:val="000000" w:themeColor="text1"/>
          <w:shd w:val="clear" w:color="auto" w:fill="FCFCFC"/>
        </w:rPr>
        <w:t>sheet</w:t>
      </w:r>
      <w:proofErr w:type="spellEnd"/>
      <w:r>
        <w:rPr>
          <w:rFonts w:cstheme="minorHAnsi"/>
          <w:color w:val="000000" w:themeColor="text1"/>
          <w:shd w:val="clear" w:color="auto" w:fill="FCFCFC"/>
        </w:rPr>
        <w:t xml:space="preserve"> </w:t>
      </w:r>
      <w:r w:rsidRPr="009A0C9F">
        <w:rPr>
          <w:rFonts w:cstheme="minorHAnsi"/>
          <w:color w:val="000000" w:themeColor="text1"/>
          <w:shd w:val="clear" w:color="auto" w:fill="FCFCFC"/>
        </w:rPr>
        <w:t>donne à votre formulaire sa structure générale et contient la majeure partie du contenu du formulaire. Elle contient la liste complète des questions et des informations sur la façon dont elles doivent apparaître dans le formulaire. Chaque ligne représente généralement une question</w:t>
      </w:r>
      <w:r>
        <w:rPr>
          <w:rFonts w:cstheme="minorHAnsi"/>
          <w:color w:val="000000" w:themeColor="text1"/>
          <w:shd w:val="clear" w:color="auto" w:fill="FCFCFC"/>
        </w:rPr>
        <w:t>.</w:t>
      </w:r>
    </w:p>
    <w:p w14:paraId="1100285B" w14:textId="66928CD0" w:rsidR="009A0C9F" w:rsidRPr="009A0C9F" w:rsidRDefault="009A0C9F" w:rsidP="009A0C9F">
      <w:pPr>
        <w:rPr>
          <w:rFonts w:cstheme="minorHAnsi"/>
          <w:color w:val="000000" w:themeColor="text1"/>
          <w:shd w:val="clear" w:color="auto" w:fill="FCFCFC"/>
        </w:rPr>
      </w:pPr>
      <w:r>
        <w:rPr>
          <w:rFonts w:cstheme="minorHAnsi"/>
          <w:color w:val="000000" w:themeColor="text1"/>
          <w:shd w:val="clear" w:color="auto" w:fill="FCFCFC"/>
        </w:rPr>
        <w:t xml:space="preserve">Le </w:t>
      </w:r>
      <w:proofErr w:type="spellStart"/>
      <w:r>
        <w:rPr>
          <w:rFonts w:cstheme="minorHAnsi"/>
          <w:color w:val="000000" w:themeColor="text1"/>
          <w:shd w:val="clear" w:color="auto" w:fill="FCFCFC"/>
        </w:rPr>
        <w:t>choices</w:t>
      </w:r>
      <w:proofErr w:type="spellEnd"/>
      <w:r>
        <w:rPr>
          <w:rFonts w:cstheme="minorHAnsi"/>
          <w:color w:val="000000" w:themeColor="text1"/>
          <w:shd w:val="clear" w:color="auto" w:fill="FCFCFC"/>
        </w:rPr>
        <w:t xml:space="preserve"> </w:t>
      </w:r>
      <w:proofErr w:type="spellStart"/>
      <w:r>
        <w:rPr>
          <w:rFonts w:cstheme="minorHAnsi"/>
          <w:color w:val="000000" w:themeColor="text1"/>
          <w:shd w:val="clear" w:color="auto" w:fill="FCFCFC"/>
        </w:rPr>
        <w:t>sheet</w:t>
      </w:r>
      <w:proofErr w:type="spellEnd"/>
      <w:r w:rsidRPr="009A0C9F">
        <w:rPr>
          <w:rFonts w:cstheme="minorHAnsi"/>
          <w:color w:val="000000" w:themeColor="text1"/>
          <w:shd w:val="clear" w:color="auto" w:fill="FCFCFC"/>
        </w:rPr>
        <w:t xml:space="preserve"> est utilisée pour spécifier les choix de réponse pour les questions à choix multiples. Chaque ligne représente un choix de réponse. Les choix de réponse portant le même nom de liste sont considérés comme faisant partie d'un ensemble de choix apparentés et apparaissent ensemble pour une question. Cela permet également de réutiliser un ensemble de choix pour plusieurs questions (par exemple, les questions oui/non).</w:t>
      </w:r>
    </w:p>
    <w:p w14:paraId="4E18E414" w14:textId="77777777" w:rsidR="009A0C9F" w:rsidRPr="009A0C9F" w:rsidRDefault="009A0C9F" w:rsidP="009A0C9F">
      <w:pPr>
        <w:rPr>
          <w:rFonts w:cstheme="minorHAnsi"/>
          <w:color w:val="000000" w:themeColor="text1"/>
          <w:shd w:val="clear" w:color="auto" w:fill="FCFCFC"/>
        </w:rPr>
      </w:pPr>
    </w:p>
    <w:p w14:paraId="2BF2B5DF" w14:textId="7F089158" w:rsidR="009A0C9F" w:rsidRPr="009A0C9F" w:rsidRDefault="009A0C9F" w:rsidP="009A0C9F">
      <w:pPr>
        <w:rPr>
          <w:rFonts w:cstheme="minorHAnsi"/>
          <w:color w:val="000000" w:themeColor="text1"/>
          <w:shd w:val="clear" w:color="auto" w:fill="FCFCFC"/>
        </w:rPr>
      </w:pPr>
      <w:r w:rsidRPr="009A0C9F">
        <w:rPr>
          <w:rFonts w:cstheme="minorHAnsi"/>
          <w:color w:val="000000" w:themeColor="text1"/>
          <w:shd w:val="clear" w:color="auto" w:fill="FCFCFC"/>
        </w:rPr>
        <w:t>Ces deux feuilles de calcul comportent un ensemble de colonnes obligatoires qui doivent être présentes pour que le formulaire fonctionne. En outre, chaque feuille de calcul comporte un ensemble de colonnes facultatives qui permettent de mieux contrôler le comportement de chaque entrée du formulaire</w:t>
      </w:r>
      <w:del w:id="1" w:author="ychaval" w:date="2021-05-25T11:23:00Z">
        <w:r w:rsidRPr="009A0C9F" w:rsidDel="00E24244">
          <w:rPr>
            <w:rFonts w:cstheme="minorHAnsi"/>
            <w:color w:val="000000" w:themeColor="text1"/>
            <w:shd w:val="clear" w:color="auto" w:fill="FCFCFC"/>
          </w:rPr>
          <w:delText xml:space="preserve">, </w:delText>
        </w:r>
        <w:commentRangeStart w:id="2"/>
        <w:r w:rsidRPr="009A0C9F" w:rsidDel="00E24244">
          <w:rPr>
            <w:rFonts w:cstheme="minorHAnsi"/>
            <w:color w:val="000000" w:themeColor="text1"/>
            <w:shd w:val="clear" w:color="auto" w:fill="FCFCFC"/>
          </w:rPr>
          <w:delText>mais dont la présence n'est pas indispensable</w:delText>
        </w:r>
      </w:del>
      <w:commentRangeEnd w:id="2"/>
      <w:r w:rsidR="00E24244">
        <w:rPr>
          <w:rStyle w:val="Marquedecommentaire"/>
        </w:rPr>
        <w:commentReference w:id="2"/>
      </w:r>
      <w:r w:rsidRPr="009A0C9F">
        <w:rPr>
          <w:rFonts w:cstheme="minorHAnsi"/>
          <w:color w:val="000000" w:themeColor="text1"/>
          <w:shd w:val="clear" w:color="auto" w:fill="FCFCFC"/>
        </w:rPr>
        <w:t>. Chaque entrée doit avoir des valeurs pour chacune des colonnes obligatoires, mais les colonnes facultatives peuvent être laissées vides.</w:t>
      </w:r>
    </w:p>
    <w:p w14:paraId="1938075A" w14:textId="77777777" w:rsidR="009A0C9F" w:rsidRPr="009A0C9F" w:rsidRDefault="009A0C9F" w:rsidP="009A0C9F">
      <w:pPr>
        <w:rPr>
          <w:rFonts w:cstheme="minorHAnsi"/>
          <w:color w:val="000000" w:themeColor="text1"/>
          <w:shd w:val="clear" w:color="auto" w:fill="FCFCFC"/>
        </w:rPr>
      </w:pPr>
    </w:p>
    <w:p w14:paraId="41BCE870" w14:textId="77777777" w:rsidR="00CE43BE" w:rsidRDefault="009A0C9F" w:rsidP="009A0C9F">
      <w:pPr>
        <w:rPr>
          <w:rFonts w:cstheme="minorHAnsi"/>
          <w:color w:val="000000" w:themeColor="text1"/>
          <w:shd w:val="clear" w:color="auto" w:fill="FCFCFC"/>
        </w:rPr>
      </w:pPr>
      <w:r>
        <w:rPr>
          <w:rFonts w:cstheme="minorHAnsi"/>
          <w:color w:val="000000" w:themeColor="text1"/>
          <w:shd w:val="clear" w:color="auto" w:fill="FCFCFC"/>
        </w:rPr>
        <w:t xml:space="preserve">De plus, le </w:t>
      </w:r>
      <w:commentRangeStart w:id="3"/>
      <w:proofErr w:type="spellStart"/>
      <w:r>
        <w:rPr>
          <w:rFonts w:cstheme="minorHAnsi"/>
          <w:color w:val="000000" w:themeColor="text1"/>
          <w:shd w:val="clear" w:color="auto" w:fill="FCFCFC"/>
        </w:rPr>
        <w:t>choices</w:t>
      </w:r>
      <w:proofErr w:type="spellEnd"/>
      <w:r>
        <w:rPr>
          <w:rFonts w:cstheme="minorHAnsi"/>
          <w:color w:val="000000" w:themeColor="text1"/>
          <w:shd w:val="clear" w:color="auto" w:fill="FCFCFC"/>
        </w:rPr>
        <w:t xml:space="preserve"> </w:t>
      </w:r>
      <w:proofErr w:type="spellStart"/>
      <w:r>
        <w:rPr>
          <w:rFonts w:cstheme="minorHAnsi"/>
          <w:color w:val="000000" w:themeColor="text1"/>
          <w:shd w:val="clear" w:color="auto" w:fill="FCFCFC"/>
        </w:rPr>
        <w:t>sheet</w:t>
      </w:r>
      <w:commentRangeEnd w:id="3"/>
      <w:proofErr w:type="spellEnd"/>
      <w:r w:rsidR="00E24244">
        <w:rPr>
          <w:rStyle w:val="Marquedecommentaire"/>
        </w:rPr>
        <w:commentReference w:id="3"/>
      </w:r>
      <w:r>
        <w:rPr>
          <w:rFonts w:cstheme="minorHAnsi"/>
          <w:color w:val="000000" w:themeColor="text1"/>
          <w:shd w:val="clear" w:color="auto" w:fill="FCFCFC"/>
        </w:rPr>
        <w:t xml:space="preserve"> requiert trois colonnes : </w:t>
      </w:r>
      <w:proofErr w:type="spellStart"/>
      <w:r>
        <w:rPr>
          <w:rFonts w:cstheme="minorHAnsi"/>
          <w:color w:val="000000" w:themeColor="text1"/>
          <w:shd w:val="clear" w:color="auto" w:fill="FCFCFC"/>
        </w:rPr>
        <w:t>list_name</w:t>
      </w:r>
      <w:proofErr w:type="spellEnd"/>
      <w:r>
        <w:rPr>
          <w:rFonts w:cstheme="minorHAnsi"/>
          <w:color w:val="000000" w:themeColor="text1"/>
          <w:shd w:val="clear" w:color="auto" w:fill="FCFCFC"/>
        </w:rPr>
        <w:t xml:space="preserve">, </w:t>
      </w:r>
      <w:proofErr w:type="spellStart"/>
      <w:r>
        <w:rPr>
          <w:rFonts w:cstheme="minorHAnsi"/>
          <w:color w:val="000000" w:themeColor="text1"/>
          <w:shd w:val="clear" w:color="auto" w:fill="FCFCFC"/>
        </w:rPr>
        <w:t>name</w:t>
      </w:r>
      <w:proofErr w:type="spellEnd"/>
      <w:r>
        <w:rPr>
          <w:rFonts w:cstheme="minorHAnsi"/>
          <w:color w:val="000000" w:themeColor="text1"/>
          <w:shd w:val="clear" w:color="auto" w:fill="FCFCFC"/>
        </w:rPr>
        <w:t xml:space="preserve"> et label. </w:t>
      </w:r>
      <w:proofErr w:type="spellStart"/>
      <w:r w:rsidR="00CE43BE">
        <w:rPr>
          <w:rFonts w:cstheme="minorHAnsi"/>
          <w:color w:val="000000" w:themeColor="text1"/>
          <w:shd w:val="clear" w:color="auto" w:fill="FCFCFC"/>
        </w:rPr>
        <w:t>List_name</w:t>
      </w:r>
      <w:proofErr w:type="spellEnd"/>
      <w:r w:rsidR="00CE43BE">
        <w:rPr>
          <w:rFonts w:cstheme="minorHAnsi"/>
          <w:color w:val="000000" w:themeColor="text1"/>
          <w:shd w:val="clear" w:color="auto" w:fill="FCFCFC"/>
        </w:rPr>
        <w:t xml:space="preserve"> regroupe les questions à choix multiples par catégorie, </w:t>
      </w:r>
      <w:proofErr w:type="spellStart"/>
      <w:r w:rsidR="00CE43BE">
        <w:rPr>
          <w:rFonts w:cstheme="minorHAnsi"/>
          <w:color w:val="000000" w:themeColor="text1"/>
          <w:shd w:val="clear" w:color="auto" w:fill="FCFCFC"/>
        </w:rPr>
        <w:t>name</w:t>
      </w:r>
      <w:proofErr w:type="spellEnd"/>
      <w:r w:rsidR="00CE43BE">
        <w:rPr>
          <w:rFonts w:cstheme="minorHAnsi"/>
          <w:color w:val="000000" w:themeColor="text1"/>
          <w:shd w:val="clear" w:color="auto" w:fill="FCFCFC"/>
        </w:rPr>
        <w:t xml:space="preserve"> donne un unique nom de variable à chaque choix de la catégorie, et label est la façon dont vous voulez que ça apparaisse dans le formulaire </w:t>
      </w:r>
      <w:commentRangeStart w:id="4"/>
      <w:r w:rsidR="00CE43BE">
        <w:rPr>
          <w:rFonts w:cstheme="minorHAnsi"/>
          <w:color w:val="000000" w:themeColor="text1"/>
          <w:shd w:val="clear" w:color="auto" w:fill="FCFCFC"/>
        </w:rPr>
        <w:t xml:space="preserve">final. </w:t>
      </w:r>
      <w:commentRangeEnd w:id="4"/>
      <w:r w:rsidR="00E24244">
        <w:rPr>
          <w:rStyle w:val="Marquedecommentaire"/>
        </w:rPr>
        <w:commentReference w:id="4"/>
      </w:r>
    </w:p>
    <w:p w14:paraId="0585A5FF" w14:textId="77777777" w:rsidR="00CE43BE" w:rsidRDefault="00CE43BE" w:rsidP="009A0C9F">
      <w:pPr>
        <w:rPr>
          <w:rFonts w:cstheme="minorHAnsi"/>
          <w:color w:val="000000" w:themeColor="text1"/>
          <w:shd w:val="clear" w:color="auto" w:fill="FCFCFC"/>
        </w:rPr>
      </w:pPr>
    </w:p>
    <w:p w14:paraId="6220244A" w14:textId="28E8E3BE" w:rsidR="009A0C9F" w:rsidRDefault="00CE43BE" w:rsidP="009A0C9F">
      <w:pPr>
        <w:rPr>
          <w:rFonts w:cstheme="minorHAnsi"/>
          <w:color w:val="000000" w:themeColor="text1"/>
          <w:shd w:val="clear" w:color="auto" w:fill="FCFCFC"/>
        </w:rPr>
      </w:pPr>
      <w:r>
        <w:rPr>
          <w:rFonts w:cstheme="minorHAnsi"/>
          <w:noProof/>
          <w:color w:val="000000" w:themeColor="text1"/>
          <w:shd w:val="clear" w:color="auto" w:fill="FCFCFC"/>
        </w:rPr>
        <w:drawing>
          <wp:inline distT="0" distB="0" distL="0" distR="0" wp14:anchorId="0975A97F" wp14:editId="706AAEB8">
            <wp:extent cx="5760720" cy="22802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280285"/>
                    </a:xfrm>
                    <a:prstGeom prst="rect">
                      <a:avLst/>
                    </a:prstGeom>
                  </pic:spPr>
                </pic:pic>
              </a:graphicData>
            </a:graphic>
          </wp:inline>
        </w:drawing>
      </w:r>
      <w:r w:rsidR="009A0C9F">
        <w:rPr>
          <w:rFonts w:cstheme="minorHAnsi"/>
          <w:color w:val="000000" w:themeColor="text1"/>
          <w:shd w:val="clear" w:color="auto" w:fill="FCFCFC"/>
        </w:rPr>
        <w:t xml:space="preserve"> </w:t>
      </w:r>
    </w:p>
    <w:p w14:paraId="5604A88F" w14:textId="3F5721F5" w:rsidR="009A0C9F" w:rsidRDefault="0092717B" w:rsidP="009E0B08">
      <w:pPr>
        <w:rPr>
          <w:rFonts w:cstheme="minorHAnsi"/>
          <w:color w:val="000000" w:themeColor="text1"/>
          <w:shd w:val="clear" w:color="auto" w:fill="FCFCFC"/>
        </w:rPr>
      </w:pPr>
      <w:ins w:id="5" w:author="ychaval" w:date="2021-06-03T17:34:00Z">
        <w:r>
          <w:rPr>
            <w:rFonts w:cstheme="minorHAnsi"/>
            <w:color w:val="000000" w:themeColor="text1"/>
            <w:shd w:val="clear" w:color="auto" w:fill="FCFCFC"/>
          </w:rPr>
          <w:t xml:space="preserve">Types existant : </w:t>
        </w:r>
        <w:r w:rsidRPr="0092717B">
          <w:rPr>
            <w:rFonts w:cstheme="minorHAnsi"/>
            <w:color w:val="000000" w:themeColor="text1"/>
            <w:shd w:val="clear" w:color="auto" w:fill="FCFCFC"/>
          </w:rPr>
          <w:t>https://docs.getodk.org/form-question-types/#</w:t>
        </w:r>
      </w:ins>
      <w:bookmarkStart w:id="6" w:name="_GoBack"/>
      <w:bookmarkEnd w:id="6"/>
    </w:p>
    <w:p w14:paraId="1FEB7D5F" w14:textId="5857BB2A" w:rsidR="009A0C9F" w:rsidRDefault="00CE43BE" w:rsidP="009E0B08">
      <w:r>
        <w:rPr>
          <w:noProof/>
        </w:rPr>
        <w:drawing>
          <wp:inline distT="0" distB="0" distL="0" distR="0" wp14:anchorId="17782EE0" wp14:editId="2941B209">
            <wp:extent cx="2706239" cy="33432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2710603" cy="3348666"/>
                    </a:xfrm>
                    <a:prstGeom prst="rect">
                      <a:avLst/>
                    </a:prstGeom>
                  </pic:spPr>
                </pic:pic>
              </a:graphicData>
            </a:graphic>
          </wp:inline>
        </w:drawing>
      </w:r>
    </w:p>
    <w:p w14:paraId="38B4276E" w14:textId="72597363" w:rsidR="00CE43BE" w:rsidRDefault="00CE43BE" w:rsidP="009E0B08"/>
    <w:p w14:paraId="6CAC814B" w14:textId="17BDF448" w:rsidR="00CE43BE" w:rsidRDefault="00CE43BE" w:rsidP="009E0B08">
      <w:r>
        <w:t xml:space="preserve">Pour vérifier que le fichier </w:t>
      </w:r>
      <w:proofErr w:type="spellStart"/>
      <w:r>
        <w:t>excel</w:t>
      </w:r>
      <w:proofErr w:type="spellEnd"/>
      <w:r>
        <w:t xml:space="preserve"> convient à ODK, et avoir un aperçu web, on va sur : </w:t>
      </w:r>
      <w:hyperlink r:id="rId10" w:history="1">
        <w:r>
          <w:rPr>
            <w:rStyle w:val="Lienhypertexte"/>
            <w:rFonts w:ascii="Arial" w:hAnsi="Arial" w:cs="Arial"/>
            <w:color w:val="1155CC"/>
          </w:rPr>
          <w:t>https://getodk.org/xlsform/</w:t>
        </w:r>
      </w:hyperlink>
    </w:p>
    <w:p w14:paraId="6D513B41" w14:textId="1D88627B" w:rsidR="00EA5221" w:rsidRDefault="00EA5221" w:rsidP="009E0B08">
      <w:r>
        <w:t xml:space="preserve">(Plus d’informations sur : </w:t>
      </w:r>
      <w:hyperlink r:id="rId11" w:history="1">
        <w:r w:rsidRPr="00B76DA1">
          <w:rPr>
            <w:rStyle w:val="Lienhypertexte"/>
          </w:rPr>
          <w:t>https://xlsform.org/en/</w:t>
        </w:r>
      </w:hyperlink>
      <w:r>
        <w:t xml:space="preserve">) </w:t>
      </w:r>
    </w:p>
    <w:p w14:paraId="652CDF22" w14:textId="0578FC76" w:rsidR="00CE43BE" w:rsidRDefault="00CE43BE" w:rsidP="009E0B08"/>
    <w:p w14:paraId="0D79FDEE" w14:textId="1C0F5CBE" w:rsidR="00CE43BE" w:rsidRDefault="00CE43BE" w:rsidP="009E0B08"/>
    <w:p w14:paraId="02F6EEF8" w14:textId="563A62A1" w:rsidR="00CE43BE" w:rsidRDefault="00CE43BE" w:rsidP="009E0B08"/>
    <w:p w14:paraId="18E69FB9" w14:textId="69ACC7B5" w:rsidR="00CE43BE" w:rsidRDefault="00CE43BE" w:rsidP="009E0B08">
      <w:r w:rsidRPr="00CE43BE">
        <w:rPr>
          <w:u w:val="single"/>
        </w:rPr>
        <w:t>3</w:t>
      </w:r>
      <w:r w:rsidRPr="00CE43BE">
        <w:rPr>
          <w:u w:val="single"/>
          <w:vertAlign w:val="superscript"/>
        </w:rPr>
        <w:t>ème</w:t>
      </w:r>
      <w:r w:rsidRPr="00CE43BE">
        <w:rPr>
          <w:u w:val="single"/>
        </w:rPr>
        <w:t xml:space="preserve"> étape</w:t>
      </w:r>
      <w:r>
        <w:t> : L’</w:t>
      </w:r>
      <w:proofErr w:type="spellStart"/>
      <w:r>
        <w:t>Aggregator</w:t>
      </w:r>
      <w:proofErr w:type="spellEnd"/>
      <w:r>
        <w:t xml:space="preserve"> ODK </w:t>
      </w:r>
    </w:p>
    <w:p w14:paraId="24765DC5" w14:textId="6BF8216F" w:rsidR="00CE43BE" w:rsidRDefault="00CE43BE" w:rsidP="009E0B08"/>
    <w:p w14:paraId="29279B7B" w14:textId="0BF4FC85" w:rsidR="00CE43BE" w:rsidRDefault="009B0602" w:rsidP="009E0B08">
      <w:r>
        <w:rPr>
          <w:noProof/>
        </w:rPr>
        <w:drawing>
          <wp:inline distT="0" distB="0" distL="0" distR="0" wp14:anchorId="7CB132C9" wp14:editId="7285A417">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50883F06" w14:textId="7B1B85E9" w:rsidR="009B0602" w:rsidRDefault="009B0602" w:rsidP="009E0B08">
      <w:r>
        <w:t xml:space="preserve">Comme expliqué dans ce très bon schéma, une fois le formulaire crée, il nous faut un serveur pour accueillir ce formulaire, l’envoyer vers l’application mobile, puis récupérer les formulaires remplis. </w:t>
      </w:r>
    </w:p>
    <w:p w14:paraId="69ED23A5" w14:textId="3CA264D1" w:rsidR="009B0602" w:rsidRDefault="009B0602" w:rsidP="009E0B08">
      <w:r>
        <w:t xml:space="preserve">Nous allons nous servir de </w:t>
      </w:r>
      <w:proofErr w:type="spellStart"/>
      <w:r>
        <w:t>KoboToolBox</w:t>
      </w:r>
      <w:proofErr w:type="spellEnd"/>
      <w:r>
        <w:t xml:space="preserve">. On accède à </w:t>
      </w:r>
      <w:proofErr w:type="spellStart"/>
      <w:r>
        <w:t>Kobo</w:t>
      </w:r>
      <w:proofErr w:type="spellEnd"/>
      <w:r>
        <w:t xml:space="preserve"> via leur site web </w:t>
      </w:r>
      <w:hyperlink r:id="rId13" w:history="1">
        <w:r w:rsidRPr="00B76DA1">
          <w:rPr>
            <w:rStyle w:val="Lienhypertexte"/>
          </w:rPr>
          <w:t>https://www.kobotoolbox.org/</w:t>
        </w:r>
      </w:hyperlink>
      <w:r>
        <w:t xml:space="preserve">. </w:t>
      </w:r>
    </w:p>
    <w:p w14:paraId="1595B74E" w14:textId="08EFF30E" w:rsidR="009B0602" w:rsidRDefault="009B0602" w:rsidP="009E0B08">
      <w:r>
        <w:t>Il suffit alors de créer un compte :</w:t>
      </w:r>
    </w:p>
    <w:p w14:paraId="784C1AAD" w14:textId="2D6EA6D2" w:rsidR="009B0602" w:rsidRDefault="009B0602" w:rsidP="009E0B08">
      <w:r>
        <w:rPr>
          <w:noProof/>
        </w:rPr>
        <w:drawing>
          <wp:inline distT="0" distB="0" distL="0" distR="0" wp14:anchorId="37F6C08C" wp14:editId="584A1759">
            <wp:extent cx="5760720" cy="28047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04795"/>
                    </a:xfrm>
                    <a:prstGeom prst="rect">
                      <a:avLst/>
                    </a:prstGeom>
                  </pic:spPr>
                </pic:pic>
              </a:graphicData>
            </a:graphic>
          </wp:inline>
        </w:drawing>
      </w:r>
    </w:p>
    <w:p w14:paraId="090298F0" w14:textId="1C46F106" w:rsidR="009B0602" w:rsidRDefault="009B0602" w:rsidP="009E0B08">
      <w:r>
        <w:t>On sélectionne « </w:t>
      </w:r>
      <w:proofErr w:type="spellStart"/>
      <w:r>
        <w:t>Researchers</w:t>
      </w:r>
      <w:proofErr w:type="spellEnd"/>
      <w:r>
        <w:t xml:space="preserve">, </w:t>
      </w:r>
      <w:proofErr w:type="spellStart"/>
      <w:r>
        <w:t>Aid</w:t>
      </w:r>
      <w:proofErr w:type="spellEnd"/>
      <w:r>
        <w:t xml:space="preserve"> </w:t>
      </w:r>
      <w:proofErr w:type="spellStart"/>
      <w:r>
        <w:t>Workers</w:t>
      </w:r>
      <w:proofErr w:type="spellEnd"/>
      <w:r>
        <w:t xml:space="preserve"> and </w:t>
      </w:r>
      <w:proofErr w:type="spellStart"/>
      <w:r>
        <w:t>everyone</w:t>
      </w:r>
      <w:proofErr w:type="spellEnd"/>
      <w:r>
        <w:t xml:space="preserve"> </w:t>
      </w:r>
      <w:proofErr w:type="spellStart"/>
      <w:r>
        <w:t>else</w:t>
      </w:r>
      <w:proofErr w:type="spellEnd"/>
      <w:r>
        <w:t> ».</w:t>
      </w:r>
    </w:p>
    <w:p w14:paraId="68993005" w14:textId="765C3408" w:rsidR="009B0602" w:rsidRDefault="009B0602" w:rsidP="009E0B08">
      <w:r>
        <w:lastRenderedPageBreak/>
        <w:t xml:space="preserve">On a ensuite à accès à </w:t>
      </w:r>
      <w:proofErr w:type="spellStart"/>
      <w:r>
        <w:t>Kobo</w:t>
      </w:r>
      <w:proofErr w:type="spellEnd"/>
      <w:r>
        <w:t>. En cliquant sur nouveau, puis sur « </w:t>
      </w:r>
      <w:proofErr w:type="spellStart"/>
      <w:r>
        <w:t>Upload</w:t>
      </w:r>
      <w:proofErr w:type="spellEnd"/>
      <w:r>
        <w:t xml:space="preserve"> an XLS </w:t>
      </w:r>
      <w:proofErr w:type="spellStart"/>
      <w:r>
        <w:t>Form</w:t>
      </w:r>
      <w:proofErr w:type="spellEnd"/>
      <w:r>
        <w:t> </w:t>
      </w:r>
      <w:proofErr w:type="gramStart"/>
      <w:r>
        <w:t>» ,</w:t>
      </w:r>
      <w:proofErr w:type="gramEnd"/>
      <w:r>
        <w:t xml:space="preserve"> on a alors la </w:t>
      </w:r>
      <w:proofErr w:type="spellStart"/>
      <w:r>
        <w:t>possiblité</w:t>
      </w:r>
      <w:proofErr w:type="spellEnd"/>
      <w:r>
        <w:t xml:space="preserve"> d’importer son fichier </w:t>
      </w:r>
      <w:proofErr w:type="spellStart"/>
      <w:r>
        <w:t>excel</w:t>
      </w:r>
      <w:proofErr w:type="spellEnd"/>
      <w:r>
        <w:t xml:space="preserve">. Le formulaire est alors envoyé dans les brouillons. Il faudra alors cliquer sur « déployer » et le déploiement </w:t>
      </w:r>
      <w:proofErr w:type="gramStart"/>
      <w:r>
        <w:t>ce</w:t>
      </w:r>
      <w:proofErr w:type="gramEnd"/>
      <w:r>
        <w:t xml:space="preserve"> fait tout seul. </w:t>
      </w:r>
    </w:p>
    <w:p w14:paraId="4A44FC22" w14:textId="3D2CBD4B" w:rsidR="009B0602" w:rsidRDefault="009B0602" w:rsidP="009E0B08">
      <w:r>
        <w:t xml:space="preserve">Lorsque le formulaire est déployé, on a alors accès </w:t>
      </w:r>
      <w:r w:rsidR="00EA5221">
        <w:t xml:space="preserve">aux données qui ont été collecté, notamment la possibilité de télécharger un csv contenant les dites données. </w:t>
      </w:r>
      <w:r w:rsidR="0091021F">
        <w:t xml:space="preserve"> </w:t>
      </w:r>
    </w:p>
    <w:p w14:paraId="7DD93B5B" w14:textId="55558C2E" w:rsidR="00EA5221" w:rsidRDefault="00EA5221" w:rsidP="009E0B08">
      <w:pPr>
        <w:rPr>
          <w:noProof/>
        </w:rPr>
      </w:pPr>
      <w:r>
        <w:rPr>
          <w:noProof/>
        </w:rPr>
        <mc:AlternateContent>
          <mc:Choice Requires="wps">
            <w:drawing>
              <wp:anchor distT="0" distB="0" distL="114300" distR="114300" simplePos="0" relativeHeight="251659264" behindDoc="0" locked="0" layoutInCell="1" allowOverlap="1" wp14:anchorId="20A1D68D" wp14:editId="18839D84">
                <wp:simplePos x="0" y="0"/>
                <wp:positionH relativeFrom="column">
                  <wp:posOffset>5100954</wp:posOffset>
                </wp:positionH>
                <wp:positionV relativeFrom="paragraph">
                  <wp:posOffset>2091690</wp:posOffset>
                </wp:positionV>
                <wp:extent cx="304800" cy="400050"/>
                <wp:effectExtent l="38100" t="38100" r="19050" b="19050"/>
                <wp:wrapNone/>
                <wp:docPr id="6" name="Connecteur droit avec flèche 6"/>
                <wp:cNvGraphicFramePr/>
                <a:graphic xmlns:a="http://schemas.openxmlformats.org/drawingml/2006/main">
                  <a:graphicData uri="http://schemas.microsoft.com/office/word/2010/wordprocessingShape">
                    <wps:wsp>
                      <wps:cNvCnPr/>
                      <wps:spPr>
                        <a:xfrm flipH="1" flipV="1">
                          <a:off x="0" y="0"/>
                          <a:ext cx="304800" cy="4000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2155DC8B" id="_x0000_t32" coordsize="21600,21600" o:spt="32" o:oned="t" path="m,l21600,21600e" filled="f">
                <v:path arrowok="t" fillok="f" o:connecttype="none"/>
                <o:lock v:ext="edit" shapetype="t"/>
              </v:shapetype>
              <v:shape id="Connecteur droit avec flèche 6" o:spid="_x0000_s1026" type="#_x0000_t32" style="position:absolute;margin-left:401.65pt;margin-top:164.7pt;width:24pt;height:3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" strokecolor="#ed7d31 [3205]" strokeweight="1pt">
                <v:stroke endarrow="block" joinstyle="miter"/>
              </v:shape>
            </w:pict>
          </mc:Fallback>
        </mc:AlternateContent>
      </w:r>
      <w:r>
        <w:rPr>
          <w:noProof/>
        </w:rPr>
        <w:drawing>
          <wp:inline distT="0" distB="0" distL="0" distR="0" wp14:anchorId="305BDED6" wp14:editId="019BE2A7">
            <wp:extent cx="5743575" cy="27908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15" cstate="print">
                      <a:extLst>
                        <a:ext uri="{28A0092B-C50C-407E-A947-70E740481C1C}">
                          <a14:useLocalDpi xmlns:a14="http://schemas.microsoft.com/office/drawing/2010/main" val="0"/>
                        </a:ext>
                      </a:extLst>
                    </a:blip>
                    <a:srcRect t="8819" r="298" b="5056"/>
                    <a:stretch/>
                  </pic:blipFill>
                  <pic:spPr bwMode="auto">
                    <a:xfrm>
                      <a:off x="0" y="0"/>
                      <a:ext cx="5743575" cy="2790825"/>
                    </a:xfrm>
                    <a:prstGeom prst="rect">
                      <a:avLst/>
                    </a:prstGeom>
                    <a:ln>
                      <a:noFill/>
                    </a:ln>
                    <a:extLst>
                      <a:ext uri="{53640926-AAD7-44D8-BBD7-CCE9431645EC}">
                        <a14:shadowObscured xmlns:a14="http://schemas.microsoft.com/office/drawing/2010/main"/>
                      </a:ext>
                    </a:extLst>
                  </pic:spPr>
                </pic:pic>
              </a:graphicData>
            </a:graphic>
          </wp:inline>
        </w:drawing>
      </w:r>
    </w:p>
    <w:p w14:paraId="4DEFA078" w14:textId="03E2ACF7" w:rsidR="00EA5221" w:rsidRPr="00EA5221" w:rsidRDefault="00EA5221" w:rsidP="00EA5221"/>
    <w:p w14:paraId="2A123B26" w14:textId="1873FC38" w:rsidR="00EA5221" w:rsidRDefault="00EA5221" w:rsidP="00EA5221">
      <w:pPr>
        <w:rPr>
          <w:noProof/>
        </w:rPr>
      </w:pPr>
    </w:p>
    <w:p w14:paraId="7C12F6A7" w14:textId="12FBBE66" w:rsidR="00EA5221" w:rsidRDefault="00EA5221" w:rsidP="00EA5221">
      <w:r w:rsidRPr="00EA5221">
        <w:rPr>
          <w:u w:val="single"/>
        </w:rPr>
        <w:t>4</w:t>
      </w:r>
      <w:r w:rsidRPr="00EA5221">
        <w:rPr>
          <w:u w:val="single"/>
          <w:vertAlign w:val="superscript"/>
        </w:rPr>
        <w:t>ème</w:t>
      </w:r>
      <w:r w:rsidRPr="00EA5221">
        <w:rPr>
          <w:u w:val="single"/>
        </w:rPr>
        <w:t xml:space="preserve"> étape</w:t>
      </w:r>
      <w:r>
        <w:t xml:space="preserve"> : La connexion entre ODK </w:t>
      </w:r>
      <w:proofErr w:type="spellStart"/>
      <w:r>
        <w:t>Collect</w:t>
      </w:r>
      <w:proofErr w:type="spellEnd"/>
      <w:r>
        <w:t xml:space="preserve"> et </w:t>
      </w:r>
      <w:proofErr w:type="spellStart"/>
      <w:r>
        <w:t>KoboToolBox</w:t>
      </w:r>
      <w:proofErr w:type="spellEnd"/>
      <w:r>
        <w:t xml:space="preserve"> </w:t>
      </w:r>
    </w:p>
    <w:p w14:paraId="6783923F" w14:textId="3CDC3871" w:rsidR="00EA5221" w:rsidRDefault="00EA5221" w:rsidP="00EA5221">
      <w:r>
        <w:t xml:space="preserve">Lorsque vous arrivez à cette étape, vous n’êtes plus très loin de pouvoir utiliser votre application de récolte de données. </w:t>
      </w:r>
    </w:p>
    <w:p w14:paraId="4D6D7A48" w14:textId="192918E0" w:rsidR="00EA5221" w:rsidRDefault="00EA5221" w:rsidP="00EA5221">
      <w:r>
        <w:t xml:space="preserve">On va d’abord aller dans l’application ODK </w:t>
      </w:r>
      <w:proofErr w:type="spellStart"/>
      <w:r>
        <w:t>Collect</w:t>
      </w:r>
      <w:proofErr w:type="spellEnd"/>
      <w:r>
        <w:t xml:space="preserve"> sur tablette. On appuie sur « General settings », puis sur « server », puis on entre : </w:t>
      </w:r>
      <w:r>
        <w:rPr>
          <w:rFonts w:ascii="Arial" w:hAnsi="Arial" w:cs="Arial"/>
          <w:color w:val="3F3E3E"/>
          <w:sz w:val="23"/>
          <w:szCs w:val="23"/>
          <w:shd w:val="clear" w:color="auto" w:fill="FFFFFF"/>
        </w:rPr>
        <w:t> </w:t>
      </w:r>
      <w:hyperlink r:id="rId16" w:history="1">
        <w:r>
          <w:rPr>
            <w:rStyle w:val="Lienhypertexte"/>
            <w:rFonts w:ascii="Arial" w:hAnsi="Arial" w:cs="Arial"/>
            <w:sz w:val="23"/>
            <w:szCs w:val="23"/>
            <w:shd w:val="clear" w:color="auto" w:fill="FFFFFF"/>
          </w:rPr>
          <w:t>https://kc.kobotoolbox.org/account_name</w:t>
        </w:r>
      </w:hyperlink>
      <w:r>
        <w:t xml:space="preserve"> (</w:t>
      </w:r>
      <w:proofErr w:type="spellStart"/>
      <w:r>
        <w:t>account</w:t>
      </w:r>
      <w:proofErr w:type="spellEnd"/>
      <w:r>
        <w:t xml:space="preserve"> </w:t>
      </w:r>
      <w:proofErr w:type="spellStart"/>
      <w:r>
        <w:t>name</w:t>
      </w:r>
      <w:proofErr w:type="spellEnd"/>
      <w:r>
        <w:t xml:space="preserve"> étant le nom du compte </w:t>
      </w:r>
      <w:proofErr w:type="spellStart"/>
      <w:r>
        <w:t>Kobo</w:t>
      </w:r>
      <w:proofErr w:type="spellEnd"/>
      <w:r>
        <w:t xml:space="preserve"> choisi à l’inscription)</w:t>
      </w:r>
    </w:p>
    <w:p w14:paraId="58AC046B" w14:textId="1B29FFFD" w:rsidR="00EA5221" w:rsidRDefault="00EA5221" w:rsidP="00EA5221">
      <w:r>
        <w:t>On retourne en arrière, on sélectionne « </w:t>
      </w:r>
      <w:proofErr w:type="spellStart"/>
      <w:r>
        <w:t>Get</w:t>
      </w:r>
      <w:proofErr w:type="spellEnd"/>
      <w:r>
        <w:t xml:space="preserve"> Blank </w:t>
      </w:r>
      <w:proofErr w:type="spellStart"/>
      <w:r>
        <w:t>Form</w:t>
      </w:r>
      <w:proofErr w:type="spellEnd"/>
      <w:r>
        <w:t> », on sélectionne le formulaire souhaité puis on choisit « </w:t>
      </w:r>
      <w:proofErr w:type="spellStart"/>
      <w:r>
        <w:t>fill</w:t>
      </w:r>
      <w:proofErr w:type="spellEnd"/>
      <w:r>
        <w:t xml:space="preserve"> </w:t>
      </w:r>
      <w:proofErr w:type="spellStart"/>
      <w:r>
        <w:t>blank</w:t>
      </w:r>
      <w:proofErr w:type="spellEnd"/>
      <w:r>
        <w:t xml:space="preserve"> </w:t>
      </w:r>
      <w:proofErr w:type="spellStart"/>
      <w:r>
        <w:t>form</w:t>
      </w:r>
      <w:proofErr w:type="spellEnd"/>
      <w:r>
        <w:t xml:space="preserve"> ». </w:t>
      </w:r>
    </w:p>
    <w:p w14:paraId="354E3E11" w14:textId="16386158" w:rsidR="0091021F" w:rsidRDefault="0091021F" w:rsidP="00EA5221">
      <w:r>
        <w:t xml:space="preserve">Il y a des alternatives (payantes) à </w:t>
      </w:r>
      <w:proofErr w:type="spellStart"/>
      <w:r>
        <w:t>Kobo</w:t>
      </w:r>
      <w:proofErr w:type="spellEnd"/>
      <w:r>
        <w:t xml:space="preserve">, notamment ODK Central. Néanmoins, </w:t>
      </w:r>
      <w:proofErr w:type="spellStart"/>
      <w:r>
        <w:t>Kobo</w:t>
      </w:r>
      <w:proofErr w:type="spellEnd"/>
      <w:r>
        <w:t xml:space="preserve"> est efficace et suffisant. </w:t>
      </w:r>
    </w:p>
    <w:p w14:paraId="0BFB28EA" w14:textId="3C76971B" w:rsidR="0091021F" w:rsidRDefault="0091021F" w:rsidP="00EA5221">
      <w:r>
        <w:t xml:space="preserve">Vous trouverez ici : </w:t>
      </w:r>
      <w:hyperlink r:id="rId17" w:history="1">
        <w:r w:rsidRPr="00B76DA1">
          <w:rPr>
            <w:rStyle w:val="Lienhypertexte"/>
          </w:rPr>
          <w:t>https://stats4sd.org/resources/296</w:t>
        </w:r>
      </w:hyperlink>
      <w:r>
        <w:t xml:space="preserve"> un formulaire de test pour s’essayer à la manipulation d’ODK. </w:t>
      </w:r>
    </w:p>
    <w:p w14:paraId="5E68F6E2" w14:textId="77777777" w:rsidR="00EA5221" w:rsidRPr="00EA5221" w:rsidRDefault="00EA5221" w:rsidP="00EA5221"/>
    <w:sectPr w:rsidR="00EA5221" w:rsidRPr="00EA52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chaval" w:date="2021-05-25T11:20:00Z" w:initials="YC">
    <w:p w14:paraId="52C92815" w14:textId="363FEC54" w:rsidR="00F26BC4" w:rsidRDefault="00F26BC4">
      <w:pPr>
        <w:pStyle w:val="Commentaire"/>
      </w:pPr>
      <w:r>
        <w:rPr>
          <w:rStyle w:val="Marquedecommentaire"/>
        </w:rPr>
        <w:annotationRef/>
      </w:r>
      <w:r>
        <w:t xml:space="preserve">Il peut en fait en contenir 3, en effet un onglet </w:t>
      </w:r>
      <w:r w:rsidRPr="00F26BC4">
        <w:t>settings</w:t>
      </w:r>
      <w:r>
        <w:t xml:space="preserve"> peut être ajouté.</w:t>
      </w:r>
    </w:p>
  </w:comment>
  <w:comment w:id="2" w:author="ychaval" w:date="2021-05-25T11:24:00Z" w:initials="YC">
    <w:p w14:paraId="06BCDD1A" w14:textId="725BABF0" w:rsidR="00E24244" w:rsidRDefault="00E24244">
      <w:pPr>
        <w:pStyle w:val="Commentaire"/>
      </w:pPr>
      <w:r>
        <w:rPr>
          <w:rStyle w:val="Marquedecommentaire"/>
        </w:rPr>
        <w:annotationRef/>
      </w:r>
      <w:r>
        <w:t>Répétition tu as mis facultative dans la même phrase</w:t>
      </w:r>
    </w:p>
  </w:comment>
  <w:comment w:id="3" w:author="ychaval" w:date="2021-05-25T11:25:00Z" w:initials="YC">
    <w:p w14:paraId="41E00BD3" w14:textId="4F9CA15E" w:rsidR="00E24244" w:rsidRDefault="00E24244">
      <w:pPr>
        <w:pStyle w:val="Commentaire"/>
      </w:pPr>
      <w:r>
        <w:rPr>
          <w:rStyle w:val="Marquedecommentaire"/>
        </w:rPr>
        <w:annotationRef/>
      </w:r>
      <w:r>
        <w:t>L’onglet choix en français</w:t>
      </w:r>
    </w:p>
  </w:comment>
  <w:comment w:id="4" w:author="ychaval" w:date="2021-05-25T11:27:00Z" w:initials="YC">
    <w:p w14:paraId="46E77E98" w14:textId="54A750B8" w:rsidR="00E24244" w:rsidRDefault="00E24244">
      <w:pPr>
        <w:pStyle w:val="Commentaire"/>
      </w:pPr>
      <w:r>
        <w:rPr>
          <w:rStyle w:val="Marquedecommentaire"/>
        </w:rPr>
        <w:annotationRef/>
      </w:r>
      <w:r>
        <w:t xml:space="preserve">Ce serait sympa de décrire des colonnes optionnelles utiles comme </w:t>
      </w:r>
      <w:proofErr w:type="spellStart"/>
      <w:r>
        <w:t>order</w:t>
      </w:r>
      <w:proofErr w:type="spellEnd"/>
      <w:r>
        <w:t xml:space="preserve"> par exemple qui permet de trier une liste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92815" w15:done="0"/>
  <w15:commentEx w15:paraId="06BCDD1A" w15:done="0"/>
  <w15:commentEx w15:paraId="41E00BD3" w15:done="0"/>
  <w15:commentEx w15:paraId="46E77E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92815" w16cid:durableId="24575C06"/>
  <w16cid:commentId w16cid:paraId="06BCDD1A" w16cid:durableId="24575CEA"/>
  <w16cid:commentId w16cid:paraId="41E00BD3" w16cid:durableId="24575D37"/>
  <w16cid:commentId w16cid:paraId="46E77E98" w16cid:durableId="24575D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chaval">
    <w15:presenceInfo w15:providerId="None" w15:userId="ychav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08"/>
    <w:rsid w:val="001934A7"/>
    <w:rsid w:val="0091021F"/>
    <w:rsid w:val="0092717B"/>
    <w:rsid w:val="009A0C9F"/>
    <w:rsid w:val="009B0602"/>
    <w:rsid w:val="009E0B08"/>
    <w:rsid w:val="00A47181"/>
    <w:rsid w:val="00BA2A30"/>
    <w:rsid w:val="00CE43BE"/>
    <w:rsid w:val="00E24244"/>
    <w:rsid w:val="00EA5221"/>
    <w:rsid w:val="00EE2C44"/>
    <w:rsid w:val="00F26B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A5C6"/>
  <w15:chartTrackingRefBased/>
  <w15:docId w15:val="{0568DB3D-96C8-4F28-8C38-AB379E2C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E2C44"/>
    <w:rPr>
      <w:color w:val="0000FF"/>
      <w:u w:val="single"/>
    </w:rPr>
  </w:style>
  <w:style w:type="character" w:styleId="Mentionnonrsolue">
    <w:name w:val="Unresolved Mention"/>
    <w:basedOn w:val="Policepardfaut"/>
    <w:uiPriority w:val="99"/>
    <w:semiHidden/>
    <w:unhideWhenUsed/>
    <w:rsid w:val="009B0602"/>
    <w:rPr>
      <w:color w:val="605E5C"/>
      <w:shd w:val="clear" w:color="auto" w:fill="E1DFDD"/>
    </w:rPr>
  </w:style>
  <w:style w:type="character" w:styleId="Marquedecommentaire">
    <w:name w:val="annotation reference"/>
    <w:basedOn w:val="Policepardfaut"/>
    <w:uiPriority w:val="99"/>
    <w:semiHidden/>
    <w:unhideWhenUsed/>
    <w:rsid w:val="00F26BC4"/>
    <w:rPr>
      <w:sz w:val="16"/>
      <w:szCs w:val="16"/>
    </w:rPr>
  </w:style>
  <w:style w:type="paragraph" w:styleId="Commentaire">
    <w:name w:val="annotation text"/>
    <w:basedOn w:val="Normal"/>
    <w:link w:val="CommentaireCar"/>
    <w:uiPriority w:val="99"/>
    <w:semiHidden/>
    <w:unhideWhenUsed/>
    <w:rsid w:val="00F26BC4"/>
    <w:pPr>
      <w:spacing w:line="240" w:lineRule="auto"/>
    </w:pPr>
    <w:rPr>
      <w:sz w:val="20"/>
      <w:szCs w:val="20"/>
    </w:rPr>
  </w:style>
  <w:style w:type="character" w:customStyle="1" w:styleId="CommentaireCar">
    <w:name w:val="Commentaire Car"/>
    <w:basedOn w:val="Policepardfaut"/>
    <w:link w:val="Commentaire"/>
    <w:uiPriority w:val="99"/>
    <w:semiHidden/>
    <w:rsid w:val="00F26BC4"/>
    <w:rPr>
      <w:sz w:val="20"/>
      <w:szCs w:val="20"/>
    </w:rPr>
  </w:style>
  <w:style w:type="paragraph" w:styleId="Objetducommentaire">
    <w:name w:val="annotation subject"/>
    <w:basedOn w:val="Commentaire"/>
    <w:next w:val="Commentaire"/>
    <w:link w:val="ObjetducommentaireCar"/>
    <w:uiPriority w:val="99"/>
    <w:semiHidden/>
    <w:unhideWhenUsed/>
    <w:rsid w:val="00F26BC4"/>
    <w:rPr>
      <w:b/>
      <w:bCs/>
    </w:rPr>
  </w:style>
  <w:style w:type="character" w:customStyle="1" w:styleId="ObjetducommentaireCar">
    <w:name w:val="Objet du commentaire Car"/>
    <w:basedOn w:val="CommentaireCar"/>
    <w:link w:val="Objetducommentaire"/>
    <w:uiPriority w:val="99"/>
    <w:semiHidden/>
    <w:rsid w:val="00F26BC4"/>
    <w:rPr>
      <w:b/>
      <w:bCs/>
      <w:sz w:val="20"/>
      <w:szCs w:val="20"/>
    </w:rPr>
  </w:style>
  <w:style w:type="paragraph" w:styleId="Textedebulles">
    <w:name w:val="Balloon Text"/>
    <w:basedOn w:val="Normal"/>
    <w:link w:val="TextedebullesCar"/>
    <w:uiPriority w:val="99"/>
    <w:semiHidden/>
    <w:unhideWhenUsed/>
    <w:rsid w:val="00F26B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26B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obotoolbox.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hyperlink" Target="https://stats4sd.org/resources/296" TargetMode="External"/><Relationship Id="rId2" Type="http://schemas.openxmlformats.org/officeDocument/2006/relationships/settings" Target="settings.xml"/><Relationship Id="rId16" Type="http://schemas.openxmlformats.org/officeDocument/2006/relationships/hyperlink" Target="https://kc.kobotoolbox.org/account_name" TargetMode="External"/><Relationship Id="rId20" Type="http://schemas.openxmlformats.org/officeDocument/2006/relationships/theme" Target="theme/theme1.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xlsform.org/en/" TargetMode="External"/><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getodk.org/xlsform/" TargetMode="External"/><Relationship Id="rId19" Type="http://schemas.microsoft.com/office/2011/relationships/people" Target="people.xml"/><Relationship Id="rId4" Type="http://schemas.openxmlformats.org/officeDocument/2006/relationships/hyperlink" Target="https://github.com/getodk/collect/releases/latest" TargetMode="Externa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809</Words>
  <Characters>4454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Belbouab</dc:creator>
  <cp:keywords/>
  <dc:description/>
  <cp:lastModifiedBy>ychaval</cp:lastModifiedBy>
  <cp:revision>4</cp:revision>
  <dcterms:created xsi:type="dcterms:W3CDTF">2021-05-25T09:35:00Z</dcterms:created>
  <dcterms:modified xsi:type="dcterms:W3CDTF">2021-06-03T15:35:00Z</dcterms:modified>
</cp:coreProperties>
</file>